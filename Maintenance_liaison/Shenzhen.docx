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Things need to be transported and repaired.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chassis part of robot #2, #3 and $4. Remember to bring the camera back with the car.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noise problem of the lifter.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RS485 USB for lifting motor.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Unstable wire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 found this problem last Friday, the green line in the pic fell off. Although I plug it back, the data transportation is not that stable. </w:t>
      </w:r>
    </w:p>
    <w:p w:rsidR="00000000" w:rsidDel="00000000" w:rsidP="00000000" w:rsidRDefault="00000000" w:rsidRPr="00000000" w14:paraId="00000008">
      <w:pPr>
        <w:ind w:left="720" w:firstLine="0"/>
        <w:rPr>
          <w:ins w:author="YUJIA ZHANG" w:id="0" w:date="2018-07-14T14:03:02Z"/>
        </w:rPr>
      </w:pPr>
      <w:r w:rsidDel="00000000" w:rsidR="00000000" w:rsidRPr="00000000">
        <w:rPr/>
        <w:drawing>
          <wp:inline distB="114300" distT="114300" distL="114300" distR="114300">
            <wp:extent cx="2176463" cy="291069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2910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ins w:author="YUJIA ZHANG" w:id="0" w:date="2018-07-14T14:03:0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